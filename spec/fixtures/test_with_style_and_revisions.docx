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40" w:rsidRPr="001B39FA" w:rsidRDefault="001B39FA">
      <w:pPr>
        <w:rPr>
          <w:lang w:val="en-US"/>
        </w:rPr>
      </w:pPr>
      <w:r w:rsidRPr="001B39FA">
        <w:rPr>
          <w:lang w:val="en-US"/>
        </w:rPr>
        <w:t>Text normal 1</w:t>
      </w:r>
    </w:p>
    <w:p w:rsidR="001B39FA" w:rsidRPr="001B39FA" w:rsidRDefault="001B39FA" w:rsidP="001B39FA">
      <w:pPr>
        <w:pStyle w:val="Style1"/>
        <w:rPr>
          <w:lang w:val="en-US"/>
        </w:rPr>
      </w:pPr>
      <w:r w:rsidRPr="001B39FA">
        <w:rPr>
          <w:lang w:val="en-US"/>
        </w:rPr>
        <w:t>Text style 1</w:t>
      </w:r>
    </w:p>
    <w:p w:rsidR="001B39FA" w:rsidRDefault="001B39FA" w:rsidP="001B39FA">
      <w:pPr>
        <w:pStyle w:val="Style1"/>
        <w:rPr>
          <w:lang w:val="en-US"/>
        </w:rPr>
      </w:pPr>
      <w:r w:rsidRPr="001B39FA">
        <w:rPr>
          <w:lang w:val="en-US"/>
        </w:rPr>
        <w:t xml:space="preserve">Test style </w:t>
      </w:r>
      <w:r>
        <w:rPr>
          <w:lang w:val="en-US"/>
        </w:rPr>
        <w:t>1 – line 2</w:t>
      </w:r>
    </w:p>
    <w:p w:rsidR="001B39FA" w:rsidRDefault="001B39FA" w:rsidP="001B39FA">
      <w:pPr>
        <w:pStyle w:val="Titre1"/>
        <w:rPr>
          <w:lang w:val="en-US"/>
        </w:rPr>
      </w:pPr>
      <w:r>
        <w:rPr>
          <w:lang w:val="en-US"/>
        </w:rPr>
        <w:t>Title 1 – line1</w:t>
      </w:r>
    </w:p>
    <w:p w:rsidR="001B39FA" w:rsidRDefault="001B39FA" w:rsidP="001B39FA">
      <w:pPr>
        <w:pStyle w:val="Titre2"/>
        <w:rPr>
          <w:lang w:val="en-US"/>
        </w:rPr>
      </w:pPr>
      <w:r>
        <w:rPr>
          <w:lang w:val="en-US"/>
        </w:rPr>
        <w:t>Title 2</w:t>
      </w:r>
    </w:p>
    <w:p w:rsidR="001B39FA" w:rsidRDefault="001B39FA" w:rsidP="001B39FA">
      <w:pPr>
        <w:rPr>
          <w:lang w:val="en-US"/>
        </w:rPr>
      </w:pPr>
    </w:p>
    <w:p w:rsidR="001B39FA" w:rsidRDefault="001B39FA" w:rsidP="001B39FA">
      <w:pPr>
        <w:rPr>
          <w:lang w:val="en-US"/>
        </w:rPr>
      </w:pPr>
      <w:r>
        <w:rPr>
          <w:lang w:val="en-US"/>
        </w:rPr>
        <w:t>Normal 2</w:t>
      </w:r>
      <w:ins w:id="0" w:author="SERGENT Mickael (SAFRAN ELECTRONICS &amp; DEFENSE)" w:date="2023-08-06T16:13:00Z">
        <w:r>
          <w:rPr>
            <w:lang w:val="en-US"/>
          </w:rPr>
          <w:t xml:space="preserve"> (with revision 1)</w:t>
        </w:r>
      </w:ins>
    </w:p>
    <w:p w:rsidR="001B39FA" w:rsidRDefault="001B39FA" w:rsidP="001B39FA">
      <w:pPr>
        <w:pStyle w:val="Style1"/>
        <w:rPr>
          <w:lang w:val="en-US"/>
        </w:rPr>
      </w:pPr>
      <w:r>
        <w:rPr>
          <w:lang w:val="en-US"/>
        </w:rPr>
        <w:t>Text Style 1 – line 1</w:t>
      </w:r>
      <w:ins w:id="1" w:author="SERGENT Mickael (SAFRAN ELECTRONICS &amp; DEFENSE)" w:date="2023-08-06T16:13:00Z">
        <w:r>
          <w:rPr>
            <w:lang w:val="en-US"/>
          </w:rPr>
          <w:t xml:space="preserve"> (added)</w:t>
        </w:r>
      </w:ins>
    </w:p>
    <w:p w:rsidR="001B39FA" w:rsidRDefault="001B39FA" w:rsidP="001B39FA">
      <w:pPr>
        <w:pStyle w:val="Style1"/>
        <w:rPr>
          <w:lang w:val="en-US"/>
        </w:rPr>
      </w:pPr>
      <w:r>
        <w:rPr>
          <w:lang w:val="en-US"/>
        </w:rPr>
        <w:t>Text Style 2</w:t>
      </w:r>
      <w:ins w:id="2" w:author="SERGENT Mickael (SAFRAN ELECTRONICS &amp; DEFENSE)" w:date="2023-08-06T16:13:00Z">
        <w:r w:rsidR="00590E18">
          <w:rPr>
            <w:lang w:val="en-US"/>
          </w:rPr>
          <w:t xml:space="preserve"> added to line</w:t>
        </w:r>
      </w:ins>
      <w:r>
        <w:rPr>
          <w:lang w:val="en-US"/>
        </w:rPr>
        <w:t xml:space="preserve"> </w:t>
      </w:r>
      <w:del w:id="3" w:author="SERGENT Mickael (SAFRAN ELECTRONICS &amp; DEFENSE)" w:date="2023-08-06T16:13:00Z">
        <w:r w:rsidDel="00590E18">
          <w:rPr>
            <w:lang w:val="en-US"/>
          </w:rPr>
          <w:delText xml:space="preserve">– line </w:delText>
        </w:r>
      </w:del>
      <w:r>
        <w:rPr>
          <w:lang w:val="en-US"/>
        </w:rPr>
        <w:t>2</w:t>
      </w:r>
    </w:p>
    <w:p w:rsidR="001B39FA" w:rsidRDefault="001B39FA" w:rsidP="001B39FA">
      <w:pPr>
        <w:pStyle w:val="Titre1"/>
        <w:rPr>
          <w:lang w:val="en-US"/>
        </w:rPr>
      </w:pPr>
      <w:r>
        <w:rPr>
          <w:lang w:val="en-US"/>
        </w:rPr>
        <w:t xml:space="preserve">Title 1 – line </w:t>
      </w:r>
      <w:del w:id="4" w:author="SERGENT Mickael (SAFRAN ELECTRONICS &amp; DEFENSE)" w:date="2023-08-06T16:14:00Z">
        <w:r w:rsidDel="00590E18">
          <w:rPr>
            <w:lang w:val="en-US"/>
          </w:rPr>
          <w:delText>2</w:delText>
        </w:r>
      </w:del>
      <w:ins w:id="5" w:author="SERGENT Mickael (SAFRAN ELECTRONICS &amp; DEFENSE)" w:date="2023-08-06T16:14:00Z">
        <w:r w:rsidR="00590E18">
          <w:rPr>
            <w:lang w:val="en-US"/>
          </w:rPr>
          <w:t>3</w:t>
        </w:r>
      </w:ins>
    </w:p>
    <w:p w:rsidR="001B39FA" w:rsidRDefault="001B39FA" w:rsidP="001B39FA">
      <w:pPr>
        <w:rPr>
          <w:lang w:val="en-US"/>
        </w:rPr>
      </w:pPr>
      <w:r>
        <w:rPr>
          <w:lang w:val="en-US"/>
        </w:rPr>
        <w:t>Back to normal</w:t>
      </w:r>
      <w:ins w:id="6" w:author="SERGENT Mickael (SAFRAN ELECTRONICS &amp; DEFENSE)" w:date="2023-08-06T16:13:00Z">
        <w:r w:rsidR="00590E18">
          <w:rPr>
            <w:lang w:val="en-US"/>
          </w:rPr>
          <w:t xml:space="preserve"> – return to normal</w:t>
        </w:r>
      </w:ins>
    </w:p>
    <w:p w:rsidR="001B39FA" w:rsidRPr="001B39FA" w:rsidRDefault="00590E18" w:rsidP="001B39FA">
      <w:pPr>
        <w:rPr>
          <w:lang w:val="en-US"/>
        </w:rPr>
      </w:pPr>
      <w:r>
        <w:rPr>
          <w:lang w:val="en-US"/>
        </w:rPr>
        <w:t xml:space="preserve">Another line </w:t>
      </w:r>
      <w:ins w:id="7" w:author="SERGENT Mickael (SAFRAN ELECTRONICS &amp; DEFENSE)" w:date="2023-08-06T16:15:00Z">
        <w:r>
          <w:rPr>
            <w:lang w:val="en-US"/>
          </w:rPr>
          <w:t xml:space="preserve">(added) </w:t>
        </w:r>
      </w:ins>
      <w:bookmarkStart w:id="8" w:name="_GoBack"/>
      <w:bookmarkEnd w:id="8"/>
      <w:del w:id="9" w:author="SERGENT Mickael (SAFRAN ELECTRONICS &amp; DEFENSE)" w:date="2023-08-06T16:15:00Z">
        <w:r w:rsidDel="00590E18">
          <w:rPr>
            <w:lang w:val="en-US"/>
          </w:rPr>
          <w:delText>(removed)</w:delText>
        </w:r>
      </w:del>
    </w:p>
    <w:p w:rsidR="001B39FA" w:rsidRPr="001B39FA" w:rsidRDefault="001B39FA" w:rsidP="001B39FA">
      <w:pPr>
        <w:rPr>
          <w:lang w:val="en-US"/>
        </w:rPr>
      </w:pPr>
    </w:p>
    <w:sectPr w:rsidR="001B39FA" w:rsidRPr="001B39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47" w:rsidRDefault="00000747" w:rsidP="00590E18">
      <w:pPr>
        <w:spacing w:after="0" w:line="240" w:lineRule="auto"/>
      </w:pPr>
      <w:r>
        <w:separator/>
      </w:r>
    </w:p>
  </w:endnote>
  <w:endnote w:type="continuationSeparator" w:id="0">
    <w:p w:rsidR="00000747" w:rsidRDefault="00000747" w:rsidP="0059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47" w:rsidRDefault="00000747" w:rsidP="00590E18">
      <w:pPr>
        <w:spacing w:after="0" w:line="240" w:lineRule="auto"/>
      </w:pPr>
      <w:r>
        <w:separator/>
      </w:r>
    </w:p>
  </w:footnote>
  <w:footnote w:type="continuationSeparator" w:id="0">
    <w:p w:rsidR="00000747" w:rsidRDefault="00000747" w:rsidP="0059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b0a4d789f1040d56818c740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90E18" w:rsidRPr="00590E18" w:rsidRDefault="00590E18" w:rsidP="00590E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590E18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b0a4d789f1040d56818c740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" o:allowincell="f" filled="f" stroked="f" strokeweight=".5pt">
              <v:fill o:detectmouseclick="t"/>
              <v:textbox inset=",0,,0">
                <w:txbxContent>
                  <w:p w:rsidR="00590E18" w:rsidRPr="00590E18" w:rsidRDefault="00590E18" w:rsidP="00590E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590E18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18" w:rsidRDefault="00590E18">
    <w:pPr>
      <w:pStyle w:val="En-tt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NT Mickael (SAFRAN ELECTRONICS &amp; DEFENSE)">
    <w15:presenceInfo w15:providerId="AD" w15:userId="S-1-5-21-3931289620-3665377153-2847248992-329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54"/>
    <w:rsid w:val="00000747"/>
    <w:rsid w:val="001B39FA"/>
    <w:rsid w:val="00590E18"/>
    <w:rsid w:val="00756754"/>
    <w:rsid w:val="00B2294C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F5C0F"/>
  <w15:chartTrackingRefBased/>
  <w15:docId w15:val="{74840B5B-A4A3-4D45-AB77-C4F23CA5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qFormat/>
    <w:rsid w:val="001B39FA"/>
  </w:style>
  <w:style w:type="character" w:customStyle="1" w:styleId="Titre1Car">
    <w:name w:val="Titre 1 Car"/>
    <w:basedOn w:val="Policepardfaut"/>
    <w:link w:val="Titre1"/>
    <w:uiPriority w:val="9"/>
    <w:rsid w:val="001B3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ar">
    <w:name w:val="Style1 Car"/>
    <w:basedOn w:val="Policepardfaut"/>
    <w:link w:val="Style1"/>
    <w:rsid w:val="001B39FA"/>
  </w:style>
  <w:style w:type="character" w:customStyle="1" w:styleId="Titre2Car">
    <w:name w:val="Titre 2 Car"/>
    <w:basedOn w:val="Policepardfaut"/>
    <w:link w:val="Titre2"/>
    <w:uiPriority w:val="9"/>
    <w:rsid w:val="001B39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90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E18"/>
  </w:style>
  <w:style w:type="paragraph" w:styleId="Pieddepage">
    <w:name w:val="footer"/>
    <w:basedOn w:val="Normal"/>
    <w:link w:val="PieddepageCar"/>
    <w:uiPriority w:val="99"/>
    <w:unhideWhenUsed/>
    <w:rsid w:val="00590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Mickael (SAFRAN ELECTRONICS &amp; DEFENSE)</dc:creator>
  <cp:keywords/>
  <dc:description/>
  <cp:lastModifiedBy>SERGENT Mickael (SAFRAN ELECTRONICS &amp; DEFENSE)</cp:lastModifiedBy>
  <cp:revision>1</cp:revision>
  <dcterms:created xsi:type="dcterms:W3CDTF">2023-08-06T13:51:00Z</dcterms:created>
  <dcterms:modified xsi:type="dcterms:W3CDTF">2023-08-06T14:15:00Z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2023-08-06T14:15:33Z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2667c22f-b3a2-4432-848d-5f176c30d029</vt:lpwstr>
  </property>
  <property fmtid="{D5CDD505-2E9C-101B-9397-08002B2CF9AE}" pid="8" name="MSIP_Label_024ffcea-f25b-491e-9dc9-834516f3550e_ContentBits">
    <vt:lpwstr>1</vt:lpwstr>
  </property>
</Properties>
</file>